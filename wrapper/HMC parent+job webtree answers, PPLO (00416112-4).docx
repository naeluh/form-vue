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EE1FF5" w:rsidTr="00975791">
        <w:trPr>
          <w:trHeight w:val="4490"/>
        </w:trPr>
        <w:tc>
          <w:tcPr>
            <w:tcW w:w="4788" w:type="dxa"/>
          </w:tcPr>
          <w:p w:rsidR="00EE1FF5" w:rsidRDefault="00EE1FF5" w:rsidP="0058278E">
            <w:r>
              <w:t>FMLA/CFRA-Yes Message</w:t>
            </w:r>
          </w:p>
        </w:tc>
        <w:tc>
          <w:tcPr>
            <w:tcW w:w="4788" w:type="dxa"/>
          </w:tcPr>
          <w:p w:rsidR="0058278E" w:rsidRPr="005672B1" w:rsidRDefault="00EE1FF5" w:rsidP="0058278E">
            <w:r>
              <w:t xml:space="preserve">You are eligible for job-protected leave under the </w:t>
            </w:r>
            <w:r>
              <w:rPr>
                <w:b/>
              </w:rPr>
              <w:t xml:space="preserve">California Family Rights Act (CFRA) </w:t>
            </w:r>
            <w:r w:rsidRPr="00EE1FF5">
              <w:t>and</w:t>
            </w:r>
            <w:r>
              <w:rPr>
                <w:b/>
              </w:rPr>
              <w:t xml:space="preserve"> Family Medical Leave Act (FMLA)</w:t>
            </w:r>
            <w:r>
              <w:t xml:space="preserve">.  </w:t>
            </w:r>
            <w:r w:rsidR="00975791">
              <w:t>This leave provides you 12 weeks of job-protected leave to bond with a new baby, newly adopted child, or newly fostered child.  This leave must be used with</w:t>
            </w:r>
            <w:r w:rsidR="0058278E">
              <w:t xml:space="preserve">in 1 year of your child’s birth.  </w:t>
            </w:r>
            <w:proofErr w:type="spellStart"/>
            <w:r w:rsidR="0058278E">
              <w:t>IIf</w:t>
            </w:r>
            <w:proofErr w:type="spellEnd"/>
            <w:r w:rsidR="0058278E">
              <w:t xml:space="preserve"> you adopt of foster a child, you can take this bonding leave within a year of the child’s adoption or placement.  It is available to those who have worked for their employer for at least 1 year, have worked 1,250 hours for that employer in the last  year, and who have an employer with at least 50 employees working within a 75 mile radius.  It applies to both birth mothers and non-birth parents.</w:t>
            </w:r>
          </w:p>
          <w:p w:rsidR="00EE1FF5" w:rsidRDefault="00EE1FF5" w:rsidP="0058278E"/>
          <w:p w:rsidR="00EE1FF5" w:rsidRDefault="00EE1FF5" w:rsidP="0058278E"/>
          <w:p w:rsidR="0058278E" w:rsidRPr="00DB0CB4" w:rsidDel="003F667D" w:rsidRDefault="0058278E" w:rsidP="0058278E">
            <w:pPr>
              <w:rPr>
                <w:del w:id="0" w:author="User" w:date="2016-12-05T12:17:00Z"/>
                <w:color w:val="0070C0"/>
              </w:rPr>
            </w:pPr>
            <w:del w:id="1" w:author="User" w:date="2016-12-05T12:17:00Z">
              <w:r w:rsidRPr="00DB0CB4" w:rsidDel="003F667D">
                <w:rPr>
                  <w:color w:val="0070C0"/>
                </w:rPr>
                <w:delText xml:space="preserve">You may </w:delText>
              </w:r>
              <w:r w:rsidDel="003F667D">
                <w:rPr>
                  <w:color w:val="0070C0"/>
                </w:rPr>
                <w:delText>also</w:delText>
              </w:r>
              <w:r w:rsidRPr="00DB0CB4" w:rsidDel="003F667D">
                <w:rPr>
                  <w:color w:val="0070C0"/>
                </w:rPr>
                <w:delText xml:space="preserve"> b</w:delText>
              </w:r>
              <w:r w:rsidDel="003F667D">
                <w:rPr>
                  <w:color w:val="0070C0"/>
                </w:rPr>
                <w:delText xml:space="preserve">e eligible for wage replacement and </w:delText>
              </w:r>
              <w:r w:rsidRPr="00DB0CB4" w:rsidDel="003F667D">
                <w:rPr>
                  <w:color w:val="0070C0"/>
                </w:rPr>
                <w:delText>accommodations.  Answer the following questions to find out.</w:delText>
              </w:r>
            </w:del>
          </w:p>
          <w:p w:rsidR="00EE1FF5" w:rsidRDefault="00EE1FF5" w:rsidP="003F667D">
            <w:pPr>
              <w:pPrChange w:id="2" w:author="User" w:date="2016-12-05T12:17:00Z">
                <w:pPr/>
              </w:pPrChange>
            </w:pPr>
          </w:p>
        </w:tc>
      </w:tr>
      <w:tr w:rsidR="00EE1FF5" w:rsidTr="0058278E">
        <w:tc>
          <w:tcPr>
            <w:tcW w:w="4788" w:type="dxa"/>
          </w:tcPr>
          <w:p w:rsidR="00EE1FF5" w:rsidRDefault="00EE1FF5" w:rsidP="0058278E">
            <w:r>
              <w:t xml:space="preserve">FMLA/CFRA-No Message </w:t>
            </w:r>
          </w:p>
        </w:tc>
        <w:tc>
          <w:tcPr>
            <w:tcW w:w="4788" w:type="dxa"/>
          </w:tcPr>
          <w:p w:rsidR="00EE1FF5" w:rsidRPr="005672B1" w:rsidRDefault="00975791" w:rsidP="0058278E">
            <w:r>
              <w:t xml:space="preserve">You are not eligible for job-protected leave to bond with your new child.  </w:t>
            </w:r>
            <w:r w:rsidR="00EE1FF5">
              <w:t xml:space="preserve">Leave under the </w:t>
            </w:r>
            <w:r w:rsidR="00EE1FF5">
              <w:rPr>
                <w:b/>
              </w:rPr>
              <w:t>Family Medical Leave Act</w:t>
            </w:r>
            <w:r w:rsidR="00EE1FF5">
              <w:t xml:space="preserve"> </w:t>
            </w:r>
            <w:r w:rsidR="00EE1FF5">
              <w:rPr>
                <w:b/>
              </w:rPr>
              <w:t xml:space="preserve">(FMLA) </w:t>
            </w:r>
            <w:r w:rsidR="00EE1FF5">
              <w:t xml:space="preserve">and the </w:t>
            </w:r>
            <w:r w:rsidR="00EE1FF5">
              <w:rPr>
                <w:b/>
              </w:rPr>
              <w:t>California Family Rights Act (CFRA)</w:t>
            </w:r>
            <w:r w:rsidR="00EE1FF5">
              <w:t xml:space="preserve"> is </w:t>
            </w:r>
            <w:r>
              <w:t xml:space="preserve">only </w:t>
            </w:r>
            <w:r w:rsidR="00EE1FF5">
              <w:t xml:space="preserve">available to those who have worked for their employer for at least 1 year, have worked 1,250 hours for that employer in the last  year, and who have an employer with at least 50 employees </w:t>
            </w:r>
            <w:r w:rsidR="00EA330F">
              <w:t>working with</w:t>
            </w:r>
            <w:r w:rsidR="00EE1FF5">
              <w:t xml:space="preserve">in a 75 mile radius.  </w:t>
            </w:r>
          </w:p>
          <w:p w:rsidR="00EE1FF5" w:rsidRDefault="00EE1FF5" w:rsidP="0058278E"/>
          <w:p w:rsidR="00EE1FF5" w:rsidRDefault="00EE1FF5" w:rsidP="0058278E">
            <w:r>
              <w:t>Even when job protected leave is not available to you, you can still re</w:t>
            </w:r>
            <w:r w:rsidR="00975791">
              <w:t>quest leave from your employer.  Your employer or union may have policies that give you time off.</w:t>
            </w:r>
          </w:p>
          <w:p w:rsidR="00EE1FF5" w:rsidRDefault="00EE1FF5" w:rsidP="0058278E"/>
          <w:p w:rsidR="0058278E" w:rsidRPr="00DB0CB4" w:rsidDel="003F667D" w:rsidRDefault="0058278E" w:rsidP="0058278E">
            <w:pPr>
              <w:rPr>
                <w:del w:id="3" w:author="User" w:date="2016-12-05T12:17:00Z"/>
                <w:color w:val="0070C0"/>
              </w:rPr>
            </w:pPr>
            <w:del w:id="4" w:author="User" w:date="2016-12-05T12:17:00Z">
              <w:r w:rsidRPr="00DB0CB4" w:rsidDel="003F667D">
                <w:rPr>
                  <w:color w:val="0070C0"/>
                </w:rPr>
                <w:delText>You may b</w:delText>
              </w:r>
              <w:r w:rsidDel="003F667D">
                <w:rPr>
                  <w:color w:val="0070C0"/>
                </w:rPr>
                <w:delText xml:space="preserve">e eligible for wage replacement and </w:delText>
              </w:r>
              <w:r w:rsidRPr="00DB0CB4" w:rsidDel="003F667D">
                <w:rPr>
                  <w:color w:val="0070C0"/>
                </w:rPr>
                <w:delText>accommodations.  Answer the following questions to find out.</w:delText>
              </w:r>
            </w:del>
          </w:p>
          <w:p w:rsidR="00EE1FF5" w:rsidRDefault="00EE1FF5" w:rsidP="003F667D">
            <w:pPr>
              <w:pPrChange w:id="5" w:author="User" w:date="2016-12-05T12:17:00Z">
                <w:pPr/>
              </w:pPrChange>
            </w:pPr>
          </w:p>
        </w:tc>
      </w:tr>
      <w:tr w:rsidR="00EE1FF5" w:rsidTr="0058278E">
        <w:tc>
          <w:tcPr>
            <w:tcW w:w="4788" w:type="dxa"/>
          </w:tcPr>
          <w:p w:rsidR="00EE1FF5" w:rsidRDefault="00EE1FF5" w:rsidP="0058278E">
            <w:r>
              <w:t xml:space="preserve">PFL-Yes Message </w:t>
            </w:r>
          </w:p>
        </w:tc>
        <w:tc>
          <w:tcPr>
            <w:tcW w:w="4788" w:type="dxa"/>
          </w:tcPr>
          <w:p w:rsidR="0058278E" w:rsidRDefault="0058278E" w:rsidP="0058278E">
            <w:r>
              <w:t xml:space="preserve">Because you paid into </w:t>
            </w:r>
            <w:r w:rsidRPr="00E71513">
              <w:rPr>
                <w:b/>
              </w:rPr>
              <w:t>State Disability Insurance</w:t>
            </w:r>
            <w:r>
              <w:rPr>
                <w:b/>
              </w:rPr>
              <w:t xml:space="preserve"> (SDI) </w:t>
            </w:r>
            <w:r>
              <w:t>fund, y</w:t>
            </w:r>
            <w:r w:rsidRPr="003648F8">
              <w:t xml:space="preserve">ou are </w:t>
            </w:r>
            <w:r>
              <w:t xml:space="preserve">likely </w:t>
            </w:r>
            <w:r w:rsidRPr="003648F8">
              <w:t xml:space="preserve">eligible for </w:t>
            </w:r>
            <w:r w:rsidRPr="003648F8">
              <w:rPr>
                <w:b/>
              </w:rPr>
              <w:t>Paid Family Leave</w:t>
            </w:r>
            <w:r>
              <w:rPr>
                <w:b/>
              </w:rPr>
              <w:t xml:space="preserve"> (PFL)</w:t>
            </w:r>
            <w:r w:rsidRPr="003648F8">
              <w:t xml:space="preserve">.  </w:t>
            </w:r>
            <w:r w:rsidRPr="003648F8">
              <w:rPr>
                <w:b/>
              </w:rPr>
              <w:t>Paid Family Leave</w:t>
            </w:r>
            <w:r w:rsidRPr="003648F8">
              <w:t xml:space="preserve"> allows you to receive up to 55% of your weekly wages for up to 6 weeks </w:t>
            </w:r>
            <w:r>
              <w:t>while you are</w:t>
            </w:r>
            <w:r w:rsidRPr="003648F8">
              <w:t xml:space="preserve"> bonding with a </w:t>
            </w:r>
            <w:r>
              <w:t xml:space="preserve">newborn child within the first year, a newly adopted or foster child within the first year in your home, </w:t>
            </w:r>
            <w:r w:rsidRPr="003648F8">
              <w:t>or car</w:t>
            </w:r>
            <w:r>
              <w:t>ing</w:t>
            </w:r>
            <w:r w:rsidRPr="003648F8">
              <w:t xml:space="preserve"> for a seriously ill family member.</w:t>
            </w:r>
          </w:p>
          <w:p w:rsidR="00616116" w:rsidRPr="003648F8" w:rsidRDefault="00EE1FF5" w:rsidP="0058278E">
            <w:r w:rsidRPr="003648F8">
              <w:lastRenderedPageBreak/>
              <w:t xml:space="preserve">There is a </w:t>
            </w:r>
            <w:r>
              <w:t>1</w:t>
            </w:r>
            <w:r w:rsidRPr="003648F8">
              <w:t xml:space="preserve"> week waiting period </w:t>
            </w:r>
            <w:r>
              <w:t>in which</w:t>
            </w:r>
            <w:r w:rsidRPr="003648F8">
              <w:t xml:space="preserve"> you will not receive wages.</w:t>
            </w:r>
            <w:r>
              <w:t xml:space="preserve">  Apply for </w:t>
            </w:r>
            <w:r>
              <w:rPr>
                <w:b/>
              </w:rPr>
              <w:t xml:space="preserve">Paid Family Leave </w:t>
            </w:r>
            <w:r>
              <w:t xml:space="preserve">at </w:t>
            </w:r>
            <w:hyperlink r:id="rId7" w:history="1">
              <w:r w:rsidRPr="00DB0CB4">
                <w:rPr>
                  <w:rStyle w:val="Hyperlink"/>
                  <w:color w:val="auto"/>
                </w:rPr>
                <w:t>www.EDD.ca.gov</w:t>
              </w:r>
            </w:hyperlink>
            <w:r w:rsidRPr="00DB0CB4">
              <w:t>.</w:t>
            </w:r>
            <w:r w:rsidR="00616116">
              <w:t xml:space="preserve">  </w:t>
            </w:r>
            <w:r w:rsidR="00616116" w:rsidRPr="004F262E">
              <w:rPr>
                <w:b/>
              </w:rPr>
              <w:t>Take our “</w:t>
            </w:r>
            <w:r w:rsidR="0093081A" w:rsidRPr="0093081A">
              <w:rPr>
                <w:b/>
              </w:rPr>
              <w:t>I qualify for Paid Family Leave: how much will I receive while I am away from work to bond with my new child?</w:t>
            </w:r>
            <w:r w:rsidR="00616116" w:rsidRPr="004F262E">
              <w:rPr>
                <w:b/>
              </w:rPr>
              <w:t>” quiz to learn if you may be able to obtain a higher percentage of your weekly wages</w:t>
            </w:r>
            <w:r w:rsidR="0093081A">
              <w:rPr>
                <w:b/>
              </w:rPr>
              <w:t>.</w:t>
            </w:r>
          </w:p>
          <w:p w:rsidR="00EE1FF5" w:rsidRDefault="00EE1FF5" w:rsidP="0058278E"/>
          <w:p w:rsidR="0058278E" w:rsidRDefault="0058278E" w:rsidP="0058278E">
            <w:r>
              <w:t xml:space="preserve">If you are not eligible for job-protected bonding leave under </w:t>
            </w:r>
            <w:r w:rsidRPr="0058278E">
              <w:rPr>
                <w:b/>
              </w:rPr>
              <w:t xml:space="preserve">FMLA </w:t>
            </w:r>
            <w:proofErr w:type="gramStart"/>
            <w:r>
              <w:t xml:space="preserve">or  </w:t>
            </w:r>
            <w:r w:rsidRPr="00106FB3">
              <w:rPr>
                <w:b/>
              </w:rPr>
              <w:t>CFRA</w:t>
            </w:r>
            <w:proofErr w:type="gramEnd"/>
            <w:r>
              <w:t xml:space="preserve">, your </w:t>
            </w:r>
            <w:r>
              <w:rPr>
                <w:b/>
              </w:rPr>
              <w:t xml:space="preserve">PFL </w:t>
            </w:r>
            <w:r>
              <w:t xml:space="preserve">alone is not protected. If you qualify for </w:t>
            </w:r>
            <w:r>
              <w:rPr>
                <w:b/>
              </w:rPr>
              <w:t>PFL</w:t>
            </w:r>
            <w:r>
              <w:t>, but not job- protected leave, you can still request leave from your employer.  Your employer or union may have policies that will give you time off.</w:t>
            </w:r>
          </w:p>
          <w:p w:rsidR="00EE1FF5" w:rsidRDefault="00EE1FF5" w:rsidP="0058278E"/>
          <w:p w:rsidR="00EE1FF5" w:rsidRPr="00EE1FF5" w:rsidDel="003F667D" w:rsidRDefault="0058278E" w:rsidP="0058278E">
            <w:pPr>
              <w:rPr>
                <w:del w:id="6" w:author="User" w:date="2016-12-05T12:18:00Z"/>
                <w:color w:val="0070C0"/>
              </w:rPr>
            </w:pPr>
            <w:del w:id="7" w:author="User" w:date="2016-12-05T12:18:00Z">
              <w:r w:rsidDel="003F667D">
                <w:rPr>
                  <w:color w:val="0070C0"/>
                </w:rPr>
                <w:delText xml:space="preserve">You may also </w:delText>
              </w:r>
              <w:r w:rsidR="00EE1FF5" w:rsidRPr="00DB0CB4" w:rsidDel="003F667D">
                <w:rPr>
                  <w:color w:val="0070C0"/>
                </w:rPr>
                <w:delText>be eligible for accommodations.  Answer the following questions to find out.</w:delText>
              </w:r>
            </w:del>
          </w:p>
          <w:p w:rsidR="00EE1FF5" w:rsidRDefault="00EE1FF5" w:rsidP="003F667D">
            <w:pPr>
              <w:pPrChange w:id="8" w:author="User" w:date="2016-12-05T12:18:00Z">
                <w:pPr/>
              </w:pPrChange>
            </w:pPr>
          </w:p>
        </w:tc>
      </w:tr>
      <w:tr w:rsidR="00EE1FF5" w:rsidTr="0058278E">
        <w:tc>
          <w:tcPr>
            <w:tcW w:w="4788" w:type="dxa"/>
          </w:tcPr>
          <w:p w:rsidR="00EE1FF5" w:rsidRDefault="00EE1FF5" w:rsidP="0058278E">
            <w:r>
              <w:lastRenderedPageBreak/>
              <w:t xml:space="preserve">PFL-No Message </w:t>
            </w:r>
          </w:p>
        </w:tc>
        <w:tc>
          <w:tcPr>
            <w:tcW w:w="4788" w:type="dxa"/>
          </w:tcPr>
          <w:p w:rsidR="0058278E" w:rsidRDefault="0058278E" w:rsidP="0058278E">
            <w:r>
              <w:t xml:space="preserve">Because you did not pay into the </w:t>
            </w:r>
            <w:r>
              <w:rPr>
                <w:b/>
              </w:rPr>
              <w:t>State Disability Insurance (SDI)</w:t>
            </w:r>
            <w:r>
              <w:t xml:space="preserve"> fund, you are not eligible for </w:t>
            </w:r>
            <w:r>
              <w:rPr>
                <w:b/>
              </w:rPr>
              <w:t xml:space="preserve">Paid Family Leave (PFL) </w:t>
            </w:r>
            <w:r>
              <w:t>(partial wage replacement) during the time you take off work to bond with your new baby, or newly adopted or fostered child.</w:t>
            </w:r>
          </w:p>
          <w:p w:rsidR="0058278E" w:rsidRDefault="0058278E" w:rsidP="0058278E"/>
          <w:p w:rsidR="0058278E" w:rsidRDefault="0058278E" w:rsidP="0058278E">
            <w:r>
              <w:t>Check with your employer or union to see if they have a policy regarding paid leave.</w:t>
            </w:r>
          </w:p>
          <w:p w:rsidR="00EE1FF5" w:rsidRDefault="00EE1FF5" w:rsidP="00EE1FF5">
            <w:pPr>
              <w:rPr>
                <w:color w:val="0070C0"/>
              </w:rPr>
            </w:pPr>
          </w:p>
          <w:p w:rsidR="00EE1FF5" w:rsidRPr="00DB0CB4" w:rsidDel="003F667D" w:rsidRDefault="00EE1FF5" w:rsidP="00EE1FF5">
            <w:pPr>
              <w:rPr>
                <w:del w:id="9" w:author="User" w:date="2016-12-05T12:18:00Z"/>
                <w:color w:val="0070C0"/>
              </w:rPr>
            </w:pPr>
            <w:del w:id="10" w:author="User" w:date="2016-12-05T12:18:00Z">
              <w:r w:rsidRPr="00DB0CB4" w:rsidDel="003F667D">
                <w:rPr>
                  <w:color w:val="0070C0"/>
                </w:rPr>
                <w:delText>You may still be eligible for accommodations.  Answer the following questions to find out.</w:delText>
              </w:r>
            </w:del>
          </w:p>
          <w:p w:rsidR="00EE1FF5" w:rsidRDefault="00EE1FF5" w:rsidP="003F667D">
            <w:pPr>
              <w:pPrChange w:id="11" w:author="User" w:date="2016-12-05T12:18:00Z">
                <w:pPr/>
              </w:pPrChange>
            </w:pPr>
          </w:p>
        </w:tc>
      </w:tr>
      <w:tr w:rsidR="00EE1FF5" w:rsidTr="0058278E">
        <w:tc>
          <w:tcPr>
            <w:tcW w:w="4788" w:type="dxa"/>
          </w:tcPr>
          <w:p w:rsidR="00EE1FF5" w:rsidRDefault="003F667D" w:rsidP="0058278E">
            <w:r>
              <w:t xml:space="preserve">PPLO – Yes Message </w:t>
            </w:r>
          </w:p>
        </w:tc>
        <w:tc>
          <w:tcPr>
            <w:tcW w:w="4788" w:type="dxa"/>
          </w:tcPr>
          <w:p w:rsidR="00EE1FF5" w:rsidRDefault="00EE1FF5" w:rsidP="0058278E">
            <w:r>
              <w:t xml:space="preserve">You are covered by the </w:t>
            </w:r>
            <w:r>
              <w:rPr>
                <w:b/>
              </w:rPr>
              <w:t>SF Family Friendly Workplace Ordinance (FFWO)</w:t>
            </w:r>
            <w:r>
              <w:t xml:space="preserve">.  The </w:t>
            </w:r>
            <w:r>
              <w:rPr>
                <w:b/>
              </w:rPr>
              <w:t>SF Family Friendly Workplace Ordin</w:t>
            </w:r>
            <w:bookmarkStart w:id="12" w:name="_GoBack"/>
            <w:bookmarkEnd w:id="12"/>
            <w:r>
              <w:rPr>
                <w:b/>
              </w:rPr>
              <w:t>ance</w:t>
            </w:r>
            <w:r>
              <w:t xml:space="preserve"> provides those who have worked in San Francisco for the last six months and whose employers have at least 20 employees with the right to request flexible or predictable work arrangements to help with family caregiving.  Your employer must grant your request unless they have a bona fide business reason explained in writing.  Also, your employer is prohibited from harassing, retaliating against, or discriminating against you for being a caregiver or requesting these work schedule accommodations.</w:t>
            </w:r>
          </w:p>
          <w:p w:rsidR="00EE1FF5" w:rsidRDefault="00EE1FF5" w:rsidP="0058278E"/>
          <w:p w:rsidR="00EE1FF5" w:rsidRDefault="00EE1FF5" w:rsidP="0058278E">
            <w:r>
              <w:t xml:space="preserve">To access these accommodations, request them from your employer.  </w:t>
            </w:r>
            <w:r w:rsidR="000550EC">
              <w:t xml:space="preserve">You may use </w:t>
            </w:r>
            <w:hyperlink r:id="rId8" w:tgtFrame="_blank" w:history="1">
              <w:r w:rsidR="000550EC">
                <w:rPr>
                  <w:rStyle w:val="Hyperlink"/>
                  <w:rFonts w:ascii="Verdana" w:hAnsi="Verdana"/>
                  <w:color w:val="255999"/>
                  <w:sz w:val="20"/>
                  <w:szCs w:val="20"/>
                  <w:shd w:val="clear" w:color="auto" w:fill="FFFFFF"/>
                </w:rPr>
                <w:t>this for</w:t>
              </w:r>
              <w:r w:rsidR="000550EC">
                <w:rPr>
                  <w:rStyle w:val="Hyperlink"/>
                  <w:rFonts w:ascii="Verdana" w:hAnsi="Verdana"/>
                  <w:color w:val="255999"/>
                  <w:sz w:val="20"/>
                  <w:szCs w:val="20"/>
                  <w:shd w:val="clear" w:color="auto" w:fill="FFFFFF"/>
                </w:rPr>
                <w:t>m</w:t>
              </w:r>
            </w:hyperlink>
            <w:r w:rsidR="000550EC">
              <w:t xml:space="preserve"> as a sample.  </w:t>
            </w:r>
          </w:p>
          <w:p w:rsidR="00EE1FF5" w:rsidRDefault="00EE1FF5" w:rsidP="0058278E"/>
        </w:tc>
      </w:tr>
      <w:tr w:rsidR="00EE1FF5" w:rsidTr="0058278E">
        <w:tc>
          <w:tcPr>
            <w:tcW w:w="4788" w:type="dxa"/>
          </w:tcPr>
          <w:p w:rsidR="00EE1FF5" w:rsidRDefault="003F667D" w:rsidP="0058278E">
            <w:r>
              <w:lastRenderedPageBreak/>
              <w:t xml:space="preserve">PPLO – No Message </w:t>
            </w:r>
          </w:p>
        </w:tc>
        <w:tc>
          <w:tcPr>
            <w:tcW w:w="4788" w:type="dxa"/>
          </w:tcPr>
          <w:p w:rsidR="00EE1FF5" w:rsidRDefault="00EE1FF5" w:rsidP="0058278E">
            <w:r>
              <w:t xml:space="preserve">You are not covered by the </w:t>
            </w:r>
            <w:r>
              <w:rPr>
                <w:b/>
              </w:rPr>
              <w:t xml:space="preserve">SF Family Friendly Workplace Ordinance (FFWO).  </w:t>
            </w:r>
            <w:r>
              <w:t xml:space="preserve">The </w:t>
            </w:r>
            <w:r>
              <w:rPr>
                <w:b/>
              </w:rPr>
              <w:t xml:space="preserve">SF Family Friendly Workplace Ordinance </w:t>
            </w:r>
            <w:r>
              <w:t>is only available to those who work for an employer with 20 employees, and who have worked in San Francisco for the past six months.</w:t>
            </w:r>
          </w:p>
          <w:p w:rsidR="00EE1FF5" w:rsidRPr="00FB6627" w:rsidRDefault="00EE1FF5" w:rsidP="0058278E"/>
        </w:tc>
      </w:tr>
      <w:tr w:rsidR="00EE1FF5" w:rsidTr="0058278E">
        <w:tc>
          <w:tcPr>
            <w:tcW w:w="4788" w:type="dxa"/>
          </w:tcPr>
          <w:p w:rsidR="00EE1FF5" w:rsidRDefault="00EE1FF5" w:rsidP="0058278E">
            <w:r>
              <w:t>Chart 1</w:t>
            </w:r>
          </w:p>
        </w:tc>
        <w:tc>
          <w:tcPr>
            <w:tcW w:w="4788" w:type="dxa"/>
          </w:tcPr>
          <w:p w:rsidR="00EE1FF5" w:rsidRDefault="00EE1FF5" w:rsidP="00EE1FF5">
            <w:r>
              <w:t>Covered by FMLA/CFRA, and PFL</w:t>
            </w:r>
          </w:p>
        </w:tc>
      </w:tr>
      <w:tr w:rsidR="00EE1FF5" w:rsidTr="0058278E">
        <w:tc>
          <w:tcPr>
            <w:tcW w:w="4788" w:type="dxa"/>
          </w:tcPr>
          <w:p w:rsidR="00EE1FF5" w:rsidRDefault="00EE1FF5" w:rsidP="0058278E">
            <w:r>
              <w:t>Chart 2</w:t>
            </w:r>
          </w:p>
        </w:tc>
        <w:tc>
          <w:tcPr>
            <w:tcW w:w="4788" w:type="dxa"/>
          </w:tcPr>
          <w:p w:rsidR="00EE1FF5" w:rsidRDefault="00EE1FF5" w:rsidP="00EE1FF5">
            <w:r>
              <w:t>Covered by only FMLA/CFRA</w:t>
            </w:r>
          </w:p>
        </w:tc>
      </w:tr>
      <w:tr w:rsidR="00EE1FF5" w:rsidTr="0058278E">
        <w:tc>
          <w:tcPr>
            <w:tcW w:w="4788" w:type="dxa"/>
          </w:tcPr>
          <w:p w:rsidR="00EE1FF5" w:rsidRDefault="00EE1FF5" w:rsidP="0058278E">
            <w:r>
              <w:t>Chart 3</w:t>
            </w:r>
          </w:p>
        </w:tc>
        <w:tc>
          <w:tcPr>
            <w:tcW w:w="4788" w:type="dxa"/>
          </w:tcPr>
          <w:p w:rsidR="00EE1FF5" w:rsidRDefault="00EE1FF5" w:rsidP="00EE1FF5">
            <w:r>
              <w:t>Covered by only PFL</w:t>
            </w:r>
          </w:p>
        </w:tc>
      </w:tr>
      <w:tr w:rsidR="00EE1FF5" w:rsidTr="0058278E">
        <w:tc>
          <w:tcPr>
            <w:tcW w:w="4788" w:type="dxa"/>
          </w:tcPr>
          <w:p w:rsidR="00EE1FF5" w:rsidRDefault="00EE1FF5" w:rsidP="0058278E">
            <w:r>
              <w:t>Chart 4</w:t>
            </w:r>
          </w:p>
        </w:tc>
        <w:tc>
          <w:tcPr>
            <w:tcW w:w="4788" w:type="dxa"/>
          </w:tcPr>
          <w:p w:rsidR="00EE1FF5" w:rsidRDefault="00EE1FF5" w:rsidP="0058278E">
            <w:r>
              <w:t>Covered by nothing</w:t>
            </w:r>
          </w:p>
        </w:tc>
      </w:tr>
    </w:tbl>
    <w:p w:rsidR="00EE1FF5" w:rsidRDefault="00EE1FF5" w:rsidP="00EE1FF5"/>
    <w:p w:rsidR="00EE1FF5" w:rsidRDefault="00EE1FF5" w:rsidP="00EE1FF5">
      <w:r>
        <w:rPr>
          <w:b/>
        </w:rPr>
        <w:t xml:space="preserve">Instructions:  </w:t>
      </w:r>
      <w:r>
        <w:t>At the end, provide the person with a sheet including all of the above sections and charts which appeared to him or her throughout the quiz, excluding the words in blue.</w:t>
      </w:r>
    </w:p>
    <w:p w:rsidR="00AC043C" w:rsidRDefault="00AC043C"/>
    <w:sectPr w:rsidR="00AC043C" w:rsidSect="0014661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78E" w:rsidRDefault="0058278E" w:rsidP="00382BE9">
      <w:pPr>
        <w:spacing w:after="0" w:line="240" w:lineRule="auto"/>
      </w:pPr>
      <w:r>
        <w:separator/>
      </w:r>
    </w:p>
  </w:endnote>
  <w:endnote w:type="continuationSeparator" w:id="0">
    <w:p w:rsidR="0058278E" w:rsidRDefault="0058278E" w:rsidP="0038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78E" w:rsidRDefault="00582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78E" w:rsidRPr="00F053A2" w:rsidRDefault="0093081A">
    <w:pPr>
      <w:pStyle w:val="Footer"/>
    </w:pPr>
    <w:r w:rsidRPr="0093081A">
      <w:rPr>
        <w:noProof/>
        <w:sz w:val="16"/>
      </w:rPr>
      <w:t>{00416112.DOCX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78E" w:rsidRDefault="00582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78E" w:rsidRDefault="0058278E" w:rsidP="00382BE9">
      <w:pPr>
        <w:spacing w:after="0" w:line="240" w:lineRule="auto"/>
        <w:rPr>
          <w:noProof/>
        </w:rPr>
      </w:pPr>
      <w:r>
        <w:rPr>
          <w:noProof/>
        </w:rPr>
        <w:separator/>
      </w:r>
    </w:p>
  </w:footnote>
  <w:footnote w:type="continuationSeparator" w:id="0">
    <w:p w:rsidR="0058278E" w:rsidRDefault="0058278E" w:rsidP="00382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78E" w:rsidRDefault="005827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78E" w:rsidRDefault="005827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78E" w:rsidRDefault="00582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1FF5"/>
    <w:rsid w:val="00025F1C"/>
    <w:rsid w:val="000550EC"/>
    <w:rsid w:val="000A5779"/>
    <w:rsid w:val="00146617"/>
    <w:rsid w:val="001A2C0B"/>
    <w:rsid w:val="002E1630"/>
    <w:rsid w:val="00382BE9"/>
    <w:rsid w:val="003F4BEE"/>
    <w:rsid w:val="003F667D"/>
    <w:rsid w:val="0058278E"/>
    <w:rsid w:val="00616116"/>
    <w:rsid w:val="008D62C7"/>
    <w:rsid w:val="0093081A"/>
    <w:rsid w:val="00931617"/>
    <w:rsid w:val="00975791"/>
    <w:rsid w:val="00AA795E"/>
    <w:rsid w:val="00AC043C"/>
    <w:rsid w:val="00E93B4C"/>
    <w:rsid w:val="00EA330F"/>
    <w:rsid w:val="00EE1FF5"/>
    <w:rsid w:val="00EE3DAC"/>
    <w:rsid w:val="00F053A2"/>
    <w:rsid w:val="00F4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F5"/>
    <w:rPr>
      <w:color w:val="0000FF" w:themeColor="hyperlink"/>
      <w:u w:val="single"/>
    </w:rPr>
  </w:style>
  <w:style w:type="paragraph" w:styleId="Header">
    <w:name w:val="header"/>
    <w:basedOn w:val="Normal"/>
    <w:link w:val="HeaderChar"/>
    <w:uiPriority w:val="99"/>
    <w:unhideWhenUsed/>
    <w:rsid w:val="00EE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F5"/>
  </w:style>
  <w:style w:type="paragraph" w:styleId="Footer">
    <w:name w:val="footer"/>
    <w:basedOn w:val="Normal"/>
    <w:link w:val="FooterChar"/>
    <w:uiPriority w:val="99"/>
    <w:unhideWhenUsed/>
    <w:rsid w:val="00EE1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F5"/>
  </w:style>
  <w:style w:type="character" w:styleId="FollowedHyperlink">
    <w:name w:val="FollowedHyperlink"/>
    <w:basedOn w:val="DefaultParagraphFont"/>
    <w:uiPriority w:val="99"/>
    <w:semiHidden/>
    <w:unhideWhenUsed/>
    <w:rsid w:val="003F66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F5"/>
    <w:rPr>
      <w:color w:val="0000FF" w:themeColor="hyperlink"/>
      <w:u w:val="single"/>
    </w:rPr>
  </w:style>
  <w:style w:type="paragraph" w:styleId="Header">
    <w:name w:val="header"/>
    <w:basedOn w:val="Normal"/>
    <w:link w:val="HeaderChar"/>
    <w:uiPriority w:val="99"/>
    <w:unhideWhenUsed/>
    <w:rsid w:val="00EE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F5"/>
  </w:style>
  <w:style w:type="paragraph" w:styleId="Footer">
    <w:name w:val="footer"/>
    <w:basedOn w:val="Normal"/>
    <w:link w:val="FooterChar"/>
    <w:uiPriority w:val="99"/>
    <w:unhideWhenUsed/>
    <w:rsid w:val="00EE1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gsa.org/Modules/ShowDocument.aspx?documentID=1131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DD.ca.gov"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736</Words>
  <Characters>3816</Characters>
  <Application>Microsoft Office Word</Application>
  <DocSecurity>0</DocSecurity>
  <PresentationFormat/>
  <Lines>70</Lines>
  <Paragraphs>22</Paragraphs>
  <ScaleCrop>false</ScaleCrop>
  <HeadingPairs>
    <vt:vector size="2" baseType="variant">
      <vt:variant>
        <vt:lpstr>Title</vt:lpstr>
      </vt:variant>
      <vt:variant>
        <vt:i4>1</vt:i4>
      </vt:variant>
    </vt:vector>
  </HeadingPairs>
  <TitlesOfParts>
    <vt:vector size="1" baseType="lpstr">
      <vt:lpstr>HMC parent+job webtree chart 2 (00416112-2).DOCX</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HMC parent+job webtree chart 2 (00416112-2).DOCX</dc:title>
  <dc:subject>00416112.DOCX 4</dc:subject>
  <dc:creator>Katie Wutchiett</dc:creator>
  <cp:keywords/>
  <dc:description/>
  <cp:lastModifiedBy>User</cp:lastModifiedBy>
  <cp:revision>15</cp:revision>
  <dcterms:created xsi:type="dcterms:W3CDTF">2014-09-22T19:34:00Z</dcterms:created>
  <dcterms:modified xsi:type="dcterms:W3CDTF">2016-12-05T21:29:00Z</dcterms:modified>
</cp:coreProperties>
</file>